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7348290"/>
        <w:docPartObj>
          <w:docPartGallery w:val="Cover Pages"/>
          <w:docPartUnique/>
        </w:docPartObj>
      </w:sdtPr>
      <w:sdtEndPr/>
      <w:sdtContent>
        <w:p w14:paraId="5E3B5CC4" w14:textId="77777777" w:rsidR="004F5761" w:rsidRDefault="004F5761"/>
        <w:p w14:paraId="2662B48E" w14:textId="77777777" w:rsidR="004F5761" w:rsidRDefault="004F5761">
          <w:r>
            <w:rPr>
              <w:noProof/>
              <w:lang w:val="en-US"/>
            </w:rPr>
            <mc:AlternateContent>
              <mc:Choice Requires="wpg">
                <w:drawing>
                  <wp:anchor distT="0" distB="0" distL="114300" distR="114300" simplePos="0" relativeHeight="251659264" behindDoc="1" locked="0" layoutInCell="1" allowOverlap="1" wp14:anchorId="07BBDD0F"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329F10" w14:textId="01FB8102" w:rsidR="00716B1E" w:rsidRDefault="00E5468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4A9F">
                                        <w:rPr>
                                          <w:color w:val="FFFFFF" w:themeColor="background1"/>
                                          <w:sz w:val="72"/>
                                          <w:szCs w:val="72"/>
                                        </w:rPr>
                                        <w:t>PT-</w:t>
                                      </w:r>
                                      <w:proofErr w:type="spellStart"/>
                                      <w:r w:rsidR="007A4A9F">
                                        <w:rPr>
                                          <w:color w:val="FFFFFF" w:themeColor="background1"/>
                                          <w:sz w:val="72"/>
                                          <w:szCs w:val="72"/>
                                        </w:rPr>
                                        <w:t>Participation</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BDD0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329F10" w14:textId="01FB8102" w:rsidR="00716B1E" w:rsidRDefault="00E5468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4A9F">
                                  <w:rPr>
                                    <w:color w:val="FFFFFF" w:themeColor="background1"/>
                                    <w:sz w:val="72"/>
                                    <w:szCs w:val="72"/>
                                  </w:rPr>
                                  <w:t>PT-</w:t>
                                </w:r>
                                <w:proofErr w:type="spellStart"/>
                                <w:r w:rsidR="007A4A9F">
                                  <w:rPr>
                                    <w:color w:val="FFFFFF" w:themeColor="background1"/>
                                    <w:sz w:val="72"/>
                                    <w:szCs w:val="72"/>
                                  </w:rPr>
                                  <w:t>Participation</w:t>
                                </w:r>
                                <w:proofErr w:type="spellEnd"/>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1A48E6BE" wp14:editId="07777777">
                    <wp:simplePos x="0" y="0"/>
                    <wp:positionH relativeFrom="page">
                      <wp:align>center</wp:align>
                    </wp:positionH>
                    <wp:positionV relativeFrom="margin">
                      <wp:align>bottom</wp:align>
                    </wp:positionV>
                    <wp:extent cx="6647815" cy="209550"/>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664781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2EF63" w14:textId="659B84DA" w:rsidR="00716B1E" w:rsidRDefault="00716B1E">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A48E6BE" id="_x0000_t202" coordsize="21600,21600" o:spt="202" path="m,l,21600r21600,l21600,xe">
                    <v:stroke joinstyle="miter"/>
                    <v:path gradientshapeok="t" o:connecttype="rect"/>
                  </v:shapetype>
                  <v:shape id="Tekstvak 128" o:spid="_x0000_s1029" type="#_x0000_t202" style="position:absolute;margin-left:0;margin-top:0;width:523.45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hWmhAIAAGg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" filled="f" stroked="f" strokeweight=".5pt">
                    <v:textbox style="mso-fit-shape-to-text:t" inset="1in,0,86.4pt,0">
                      <w:txbxContent>
                        <w:p w14:paraId="6B22EF63" w14:textId="659B84DA" w:rsidR="00716B1E" w:rsidRDefault="00716B1E">
                          <w:pPr>
                            <w:pStyle w:val="Geenafstand"/>
                            <w:rPr>
                              <w:color w:val="7F7F7F" w:themeColor="text1" w:themeTint="80"/>
                              <w:sz w:val="18"/>
                              <w:szCs w:val="18"/>
                            </w:rPr>
                          </w:pPr>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7C13D7F9" wp14:editId="0777777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615315"/>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6647815" cy="61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color w:val="404040" w:themeColor="text1" w:themeTint="BF"/>
                                    <w:sz w:val="36"/>
                                    <w:szCs w:val="36"/>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D5255C" w14:textId="7648E58F" w:rsidR="00716B1E" w:rsidRDefault="00716B1E">
                                    <w:pPr>
                                      <w:pStyle w:val="Geenafstand"/>
                                      <w:spacing w:before="40" w:after="40"/>
                                      <w:rPr>
                                        <w:caps/>
                                        <w:color w:val="5B9BD5" w:themeColor="accent5"/>
                                        <w:sz w:val="24"/>
                                        <w:szCs w:val="24"/>
                                      </w:rPr>
                                    </w:pPr>
                                    <w:r>
                                      <w:rPr>
                                        <w:rFonts w:eastAsiaTheme="minorHAnsi"/>
                                        <w:color w:val="404040" w:themeColor="text1" w:themeTint="BF"/>
                                        <w:sz w:val="36"/>
                                        <w:szCs w:val="36"/>
                                      </w:rPr>
                                      <w:t>Daan Janssen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C13D7F9" id="Tekstvak 129" o:spid="_x0000_s1030" type="#_x0000_t202" style="position:absolute;margin-left:0;margin-top:0;width:523.45pt;height:48.4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" filled="f" stroked="f" strokeweight=".5pt">
                    <v:textbox style="mso-fit-shape-to-text:t" inset="1in,0,86.4pt,0">
                      <w:txbxContent>
                        <w:sdt>
                          <w:sdtPr>
                            <w:rPr>
                              <w:rFonts w:eastAsiaTheme="minorHAnsi"/>
                              <w:color w:val="404040" w:themeColor="text1" w:themeTint="BF"/>
                              <w:sz w:val="36"/>
                              <w:szCs w:val="36"/>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D5255C" w14:textId="7648E58F" w:rsidR="00716B1E" w:rsidRDefault="00716B1E">
                              <w:pPr>
                                <w:pStyle w:val="Geenafstand"/>
                                <w:spacing w:before="40" w:after="40"/>
                                <w:rPr>
                                  <w:caps/>
                                  <w:color w:val="5B9BD5" w:themeColor="accent5"/>
                                  <w:sz w:val="24"/>
                                  <w:szCs w:val="24"/>
                                </w:rPr>
                              </w:pPr>
                              <w:r>
                                <w:rPr>
                                  <w:rFonts w:eastAsiaTheme="minorHAnsi"/>
                                  <w:color w:val="404040" w:themeColor="text1" w:themeTint="BF"/>
                                  <w:sz w:val="36"/>
                                  <w:szCs w:val="36"/>
                                </w:rPr>
                                <w:t>Daan Janssen</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6A1C60D1"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14:paraId="68E57A64" w14:textId="77777777" w:rsidR="00716B1E" w:rsidRDefault="00716B1E">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1C60D1"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14:paraId="68E57A64" w14:textId="77777777" w:rsidR="00716B1E" w:rsidRDefault="00716B1E">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p w14:paraId="44AC043D" w14:textId="77777777" w:rsidR="004F5761" w:rsidRDefault="00E54684"/>
      </w:sdtContent>
    </w:sdt>
    <w:sdt>
      <w:sdtPr>
        <w:rPr>
          <w:caps w:val="0"/>
          <w:color w:val="auto"/>
          <w:spacing w:val="0"/>
          <w:sz w:val="20"/>
          <w:szCs w:val="20"/>
        </w:rPr>
        <w:id w:val="1864859733"/>
        <w:docPartObj>
          <w:docPartGallery w:val="Table of Contents"/>
          <w:docPartUnique/>
        </w:docPartObj>
      </w:sdtPr>
      <w:sdtEndPr>
        <w:rPr>
          <w:b/>
          <w:bCs/>
          <w:sz w:val="22"/>
        </w:rPr>
      </w:sdtEndPr>
      <w:sdtContent>
        <w:p w14:paraId="162B6770" w14:textId="77777777" w:rsidR="004F5761" w:rsidRDefault="0F311446">
          <w:pPr>
            <w:pStyle w:val="Kopvaninhoudsopgave"/>
          </w:pPr>
          <w:r>
            <w:t>Inhoud</w:t>
          </w:r>
        </w:p>
        <w:p w14:paraId="46E52D91" w14:textId="5AA7D343" w:rsidR="0017151D" w:rsidRDefault="004F5761">
          <w:pPr>
            <w:pStyle w:val="Inhopg1"/>
            <w:tabs>
              <w:tab w:val="right" w:leader="dot" w:pos="9062"/>
            </w:tabs>
            <w:rPr>
              <w:noProof/>
              <w:szCs w:val="22"/>
              <w:lang w:eastAsia="nl-NL"/>
            </w:rPr>
          </w:pPr>
          <w:r>
            <w:fldChar w:fldCharType="begin"/>
          </w:r>
          <w:r>
            <w:instrText xml:space="preserve"> TOC \o "1-3" \h \z \u </w:instrText>
          </w:r>
          <w:r>
            <w:fldChar w:fldCharType="separate"/>
          </w:r>
          <w:hyperlink w:anchor="_Toc485740880" w:history="1">
            <w:r w:rsidR="0017151D" w:rsidRPr="007438B2">
              <w:rPr>
                <w:rStyle w:val="Hyperlink"/>
                <w:noProof/>
              </w:rPr>
              <w:t>Inleiding</w:t>
            </w:r>
            <w:r w:rsidR="0017151D">
              <w:rPr>
                <w:noProof/>
                <w:webHidden/>
              </w:rPr>
              <w:tab/>
            </w:r>
            <w:r w:rsidR="0017151D">
              <w:rPr>
                <w:noProof/>
                <w:webHidden/>
              </w:rPr>
              <w:fldChar w:fldCharType="begin"/>
            </w:r>
            <w:r w:rsidR="0017151D">
              <w:rPr>
                <w:noProof/>
                <w:webHidden/>
              </w:rPr>
              <w:instrText xml:space="preserve"> PAGEREF _Toc485740880 \h </w:instrText>
            </w:r>
            <w:r w:rsidR="0017151D">
              <w:rPr>
                <w:noProof/>
                <w:webHidden/>
              </w:rPr>
            </w:r>
            <w:r w:rsidR="0017151D">
              <w:rPr>
                <w:noProof/>
                <w:webHidden/>
              </w:rPr>
              <w:fldChar w:fldCharType="separate"/>
            </w:r>
            <w:r w:rsidR="0017151D">
              <w:rPr>
                <w:noProof/>
                <w:webHidden/>
              </w:rPr>
              <w:t>1</w:t>
            </w:r>
            <w:r w:rsidR="0017151D">
              <w:rPr>
                <w:noProof/>
                <w:webHidden/>
              </w:rPr>
              <w:fldChar w:fldCharType="end"/>
            </w:r>
          </w:hyperlink>
        </w:p>
        <w:p w14:paraId="6111F229" w14:textId="56170971" w:rsidR="0017151D" w:rsidRDefault="00E54684">
          <w:pPr>
            <w:pStyle w:val="Inhopg1"/>
            <w:tabs>
              <w:tab w:val="right" w:leader="dot" w:pos="9062"/>
            </w:tabs>
            <w:rPr>
              <w:noProof/>
              <w:szCs w:val="22"/>
              <w:lang w:eastAsia="nl-NL"/>
            </w:rPr>
          </w:pPr>
          <w:hyperlink w:anchor="_Toc485740881" w:history="1">
            <w:r w:rsidR="0017151D" w:rsidRPr="007438B2">
              <w:rPr>
                <w:rStyle w:val="Hyperlink"/>
                <w:noProof/>
              </w:rPr>
              <w:t>Architectuur</w:t>
            </w:r>
            <w:r w:rsidR="0017151D">
              <w:rPr>
                <w:noProof/>
                <w:webHidden/>
              </w:rPr>
              <w:tab/>
            </w:r>
            <w:r w:rsidR="0017151D">
              <w:rPr>
                <w:noProof/>
                <w:webHidden/>
              </w:rPr>
              <w:fldChar w:fldCharType="begin"/>
            </w:r>
            <w:r w:rsidR="0017151D">
              <w:rPr>
                <w:noProof/>
                <w:webHidden/>
              </w:rPr>
              <w:instrText xml:space="preserve"> PAGEREF _Toc485740881 \h </w:instrText>
            </w:r>
            <w:r w:rsidR="0017151D">
              <w:rPr>
                <w:noProof/>
                <w:webHidden/>
              </w:rPr>
            </w:r>
            <w:r w:rsidR="0017151D">
              <w:rPr>
                <w:noProof/>
                <w:webHidden/>
              </w:rPr>
              <w:fldChar w:fldCharType="separate"/>
            </w:r>
            <w:r w:rsidR="0017151D">
              <w:rPr>
                <w:noProof/>
                <w:webHidden/>
              </w:rPr>
              <w:t>2</w:t>
            </w:r>
            <w:r w:rsidR="0017151D">
              <w:rPr>
                <w:noProof/>
                <w:webHidden/>
              </w:rPr>
              <w:fldChar w:fldCharType="end"/>
            </w:r>
          </w:hyperlink>
        </w:p>
        <w:p w14:paraId="0883EA9C" w14:textId="4748E96D" w:rsidR="0017151D" w:rsidRDefault="00E54684">
          <w:pPr>
            <w:pStyle w:val="Inhopg2"/>
            <w:tabs>
              <w:tab w:val="right" w:leader="dot" w:pos="9062"/>
            </w:tabs>
            <w:rPr>
              <w:noProof/>
              <w:szCs w:val="22"/>
              <w:lang w:eastAsia="nl-NL"/>
            </w:rPr>
          </w:pPr>
          <w:hyperlink w:anchor="_Toc485740882" w:history="1">
            <w:r w:rsidR="0017151D" w:rsidRPr="007438B2">
              <w:rPr>
                <w:rStyle w:val="Hyperlink"/>
                <w:noProof/>
              </w:rPr>
              <w:t>Toelichting</w:t>
            </w:r>
            <w:r w:rsidR="0017151D">
              <w:rPr>
                <w:noProof/>
                <w:webHidden/>
              </w:rPr>
              <w:tab/>
            </w:r>
            <w:r w:rsidR="0017151D">
              <w:rPr>
                <w:noProof/>
                <w:webHidden/>
              </w:rPr>
              <w:fldChar w:fldCharType="begin"/>
            </w:r>
            <w:r w:rsidR="0017151D">
              <w:rPr>
                <w:noProof/>
                <w:webHidden/>
              </w:rPr>
              <w:instrText xml:space="preserve"> PAGEREF _Toc485740882 \h </w:instrText>
            </w:r>
            <w:r w:rsidR="0017151D">
              <w:rPr>
                <w:noProof/>
                <w:webHidden/>
              </w:rPr>
            </w:r>
            <w:r w:rsidR="0017151D">
              <w:rPr>
                <w:noProof/>
                <w:webHidden/>
              </w:rPr>
              <w:fldChar w:fldCharType="separate"/>
            </w:r>
            <w:r w:rsidR="0017151D">
              <w:rPr>
                <w:noProof/>
                <w:webHidden/>
              </w:rPr>
              <w:t>2</w:t>
            </w:r>
            <w:r w:rsidR="0017151D">
              <w:rPr>
                <w:noProof/>
                <w:webHidden/>
              </w:rPr>
              <w:fldChar w:fldCharType="end"/>
            </w:r>
          </w:hyperlink>
        </w:p>
        <w:p w14:paraId="47CC22BC" w14:textId="0EDCAE02" w:rsidR="0017151D" w:rsidRDefault="00E54684">
          <w:pPr>
            <w:pStyle w:val="Inhopg1"/>
            <w:tabs>
              <w:tab w:val="right" w:leader="dot" w:pos="9062"/>
            </w:tabs>
            <w:rPr>
              <w:noProof/>
              <w:szCs w:val="22"/>
              <w:lang w:eastAsia="nl-NL"/>
            </w:rPr>
          </w:pPr>
          <w:hyperlink w:anchor="_Toc485740883" w:history="1">
            <w:r w:rsidR="0017151D" w:rsidRPr="007438B2">
              <w:rPr>
                <w:rStyle w:val="Hyperlink"/>
                <w:noProof/>
              </w:rPr>
              <w:t>Database-Ontwerp</w:t>
            </w:r>
            <w:r w:rsidR="0017151D">
              <w:rPr>
                <w:noProof/>
                <w:webHidden/>
              </w:rPr>
              <w:tab/>
            </w:r>
            <w:r w:rsidR="0017151D">
              <w:rPr>
                <w:noProof/>
                <w:webHidden/>
              </w:rPr>
              <w:fldChar w:fldCharType="begin"/>
            </w:r>
            <w:r w:rsidR="0017151D">
              <w:rPr>
                <w:noProof/>
                <w:webHidden/>
              </w:rPr>
              <w:instrText xml:space="preserve"> PAGEREF _Toc485740883 \h </w:instrText>
            </w:r>
            <w:r w:rsidR="0017151D">
              <w:rPr>
                <w:noProof/>
                <w:webHidden/>
              </w:rPr>
            </w:r>
            <w:r w:rsidR="0017151D">
              <w:rPr>
                <w:noProof/>
                <w:webHidden/>
              </w:rPr>
              <w:fldChar w:fldCharType="separate"/>
            </w:r>
            <w:r w:rsidR="0017151D">
              <w:rPr>
                <w:noProof/>
                <w:webHidden/>
              </w:rPr>
              <w:t>3</w:t>
            </w:r>
            <w:r w:rsidR="0017151D">
              <w:rPr>
                <w:noProof/>
                <w:webHidden/>
              </w:rPr>
              <w:fldChar w:fldCharType="end"/>
            </w:r>
          </w:hyperlink>
        </w:p>
        <w:p w14:paraId="7D5D6BBF" w14:textId="12804F85" w:rsidR="0017151D" w:rsidRDefault="00E54684">
          <w:pPr>
            <w:pStyle w:val="Inhopg2"/>
            <w:tabs>
              <w:tab w:val="right" w:leader="dot" w:pos="9062"/>
            </w:tabs>
            <w:rPr>
              <w:noProof/>
              <w:szCs w:val="22"/>
              <w:lang w:eastAsia="nl-NL"/>
            </w:rPr>
          </w:pPr>
          <w:hyperlink w:anchor="_Toc485740884" w:history="1">
            <w:r w:rsidR="0017151D" w:rsidRPr="007438B2">
              <w:rPr>
                <w:rStyle w:val="Hyperlink"/>
                <w:noProof/>
              </w:rPr>
              <w:t>Toelichting</w:t>
            </w:r>
            <w:r w:rsidR="0017151D">
              <w:rPr>
                <w:noProof/>
                <w:webHidden/>
              </w:rPr>
              <w:tab/>
            </w:r>
            <w:r w:rsidR="0017151D">
              <w:rPr>
                <w:noProof/>
                <w:webHidden/>
              </w:rPr>
              <w:fldChar w:fldCharType="begin"/>
            </w:r>
            <w:r w:rsidR="0017151D">
              <w:rPr>
                <w:noProof/>
                <w:webHidden/>
              </w:rPr>
              <w:instrText xml:space="preserve"> PAGEREF _Toc485740884 \h </w:instrText>
            </w:r>
            <w:r w:rsidR="0017151D">
              <w:rPr>
                <w:noProof/>
                <w:webHidden/>
              </w:rPr>
            </w:r>
            <w:r w:rsidR="0017151D">
              <w:rPr>
                <w:noProof/>
                <w:webHidden/>
              </w:rPr>
              <w:fldChar w:fldCharType="separate"/>
            </w:r>
            <w:r w:rsidR="0017151D">
              <w:rPr>
                <w:noProof/>
                <w:webHidden/>
              </w:rPr>
              <w:t>3</w:t>
            </w:r>
            <w:r w:rsidR="0017151D">
              <w:rPr>
                <w:noProof/>
                <w:webHidden/>
              </w:rPr>
              <w:fldChar w:fldCharType="end"/>
            </w:r>
          </w:hyperlink>
        </w:p>
        <w:p w14:paraId="03FB7C58" w14:textId="54090461" w:rsidR="0017151D" w:rsidRDefault="00E54684">
          <w:pPr>
            <w:pStyle w:val="Inhopg1"/>
            <w:tabs>
              <w:tab w:val="right" w:leader="dot" w:pos="9062"/>
            </w:tabs>
            <w:rPr>
              <w:noProof/>
              <w:szCs w:val="22"/>
              <w:lang w:eastAsia="nl-NL"/>
            </w:rPr>
          </w:pPr>
          <w:hyperlink w:anchor="_Toc485740885" w:history="1">
            <w:r w:rsidR="0017151D" w:rsidRPr="007438B2">
              <w:rPr>
                <w:rStyle w:val="Hyperlink"/>
                <w:noProof/>
              </w:rPr>
              <w:t>Klassendiagram</w:t>
            </w:r>
            <w:r w:rsidR="0017151D">
              <w:rPr>
                <w:noProof/>
                <w:webHidden/>
              </w:rPr>
              <w:tab/>
            </w:r>
            <w:r w:rsidR="0017151D">
              <w:rPr>
                <w:noProof/>
                <w:webHidden/>
              </w:rPr>
              <w:fldChar w:fldCharType="begin"/>
            </w:r>
            <w:r w:rsidR="0017151D">
              <w:rPr>
                <w:noProof/>
                <w:webHidden/>
              </w:rPr>
              <w:instrText xml:space="preserve"> PAGEREF _Toc485740885 \h </w:instrText>
            </w:r>
            <w:r w:rsidR="0017151D">
              <w:rPr>
                <w:noProof/>
                <w:webHidden/>
              </w:rPr>
            </w:r>
            <w:r w:rsidR="0017151D">
              <w:rPr>
                <w:noProof/>
                <w:webHidden/>
              </w:rPr>
              <w:fldChar w:fldCharType="separate"/>
            </w:r>
            <w:r w:rsidR="0017151D">
              <w:rPr>
                <w:noProof/>
                <w:webHidden/>
              </w:rPr>
              <w:t>4</w:t>
            </w:r>
            <w:r w:rsidR="0017151D">
              <w:rPr>
                <w:noProof/>
                <w:webHidden/>
              </w:rPr>
              <w:fldChar w:fldCharType="end"/>
            </w:r>
          </w:hyperlink>
        </w:p>
        <w:p w14:paraId="61DDFC7B" w14:textId="03833016" w:rsidR="0017151D" w:rsidRDefault="00E54684">
          <w:pPr>
            <w:pStyle w:val="Inhopg2"/>
            <w:tabs>
              <w:tab w:val="right" w:leader="dot" w:pos="9062"/>
            </w:tabs>
            <w:rPr>
              <w:noProof/>
              <w:szCs w:val="22"/>
              <w:lang w:eastAsia="nl-NL"/>
            </w:rPr>
          </w:pPr>
          <w:hyperlink w:anchor="_Toc485740886" w:history="1">
            <w:r w:rsidR="0017151D" w:rsidRPr="007438B2">
              <w:rPr>
                <w:rStyle w:val="Hyperlink"/>
                <w:noProof/>
              </w:rPr>
              <w:t>Toelichting</w:t>
            </w:r>
            <w:r w:rsidR="0017151D">
              <w:rPr>
                <w:noProof/>
                <w:webHidden/>
              </w:rPr>
              <w:tab/>
            </w:r>
            <w:r w:rsidR="0017151D">
              <w:rPr>
                <w:noProof/>
                <w:webHidden/>
              </w:rPr>
              <w:fldChar w:fldCharType="begin"/>
            </w:r>
            <w:r w:rsidR="0017151D">
              <w:rPr>
                <w:noProof/>
                <w:webHidden/>
              </w:rPr>
              <w:instrText xml:space="preserve"> PAGEREF _Toc485740886 \h </w:instrText>
            </w:r>
            <w:r w:rsidR="0017151D">
              <w:rPr>
                <w:noProof/>
                <w:webHidden/>
              </w:rPr>
            </w:r>
            <w:r w:rsidR="0017151D">
              <w:rPr>
                <w:noProof/>
                <w:webHidden/>
              </w:rPr>
              <w:fldChar w:fldCharType="separate"/>
            </w:r>
            <w:r w:rsidR="0017151D">
              <w:rPr>
                <w:noProof/>
                <w:webHidden/>
              </w:rPr>
              <w:t>4</w:t>
            </w:r>
            <w:r w:rsidR="0017151D">
              <w:rPr>
                <w:noProof/>
                <w:webHidden/>
              </w:rPr>
              <w:fldChar w:fldCharType="end"/>
            </w:r>
          </w:hyperlink>
        </w:p>
        <w:p w14:paraId="3C0C4940" w14:textId="17CDA2A4" w:rsidR="004F5761" w:rsidRDefault="004F5761">
          <w:r>
            <w:rPr>
              <w:b/>
              <w:bCs/>
            </w:rPr>
            <w:fldChar w:fldCharType="end"/>
          </w:r>
        </w:p>
      </w:sdtContent>
    </w:sdt>
    <w:p w14:paraId="3E62E4EE" w14:textId="77777777" w:rsidR="00BB1A7B" w:rsidRDefault="00BB1A7B"/>
    <w:p w14:paraId="72F55FA4" w14:textId="77777777" w:rsidR="00CD1F84" w:rsidRDefault="00CD1F84"/>
    <w:p w14:paraId="608B70DD" w14:textId="28513C40" w:rsidR="00CD1F84" w:rsidRDefault="00CD1F84"/>
    <w:p w14:paraId="23B33003" w14:textId="77777777" w:rsidR="00CD1F84" w:rsidRDefault="00CD1F84"/>
    <w:p w14:paraId="4C70B0A3" w14:textId="369541EE" w:rsidR="007462CF" w:rsidRDefault="004F5761" w:rsidP="00C01A15">
      <w:pPr>
        <w:pStyle w:val="Kop1"/>
      </w:pPr>
      <w:bookmarkStart w:id="0" w:name="_Toc476813003"/>
      <w:bookmarkStart w:id="1" w:name="_Toc485740880"/>
      <w:r>
        <w:t>Inleiding</w:t>
      </w:r>
      <w:bookmarkEnd w:id="0"/>
      <w:bookmarkEnd w:id="1"/>
    </w:p>
    <w:p w14:paraId="170F28A5" w14:textId="6590D0E8" w:rsidR="00C01A15" w:rsidRDefault="00C01A15" w:rsidP="00C01A15"/>
    <w:p w14:paraId="7FAB4C9D" w14:textId="6F53F64A" w:rsidR="0017151D" w:rsidRDefault="0017151D" w:rsidP="00C01A15">
      <w:r>
        <w:t>In dit document staan de wat meer technische dingen van de applicatie. Wat je hierin kan vinden zijn dus de Architectuur, het Database Ontwerp en het Klassendiagram. Deze worden allen natuurlijk ook toegelicht.</w:t>
      </w:r>
    </w:p>
    <w:p w14:paraId="6E004013" w14:textId="1AA71AD5" w:rsidR="0017151D" w:rsidRDefault="0017151D" w:rsidP="00C01A15"/>
    <w:p w14:paraId="17BD0FA9" w14:textId="4B0E754D" w:rsidR="0017151D" w:rsidRDefault="0017151D" w:rsidP="00C01A15"/>
    <w:p w14:paraId="04B6D994" w14:textId="75C5A4A1" w:rsidR="0017151D" w:rsidRDefault="0017151D" w:rsidP="00C01A15"/>
    <w:p w14:paraId="3A49B896" w14:textId="393B3553" w:rsidR="0017151D" w:rsidRDefault="0017151D" w:rsidP="00C01A15"/>
    <w:p w14:paraId="2F797B08" w14:textId="6271BF7D" w:rsidR="0017151D" w:rsidRDefault="0017151D" w:rsidP="00C01A15"/>
    <w:p w14:paraId="40CC1998" w14:textId="70FEA75F" w:rsidR="0017151D" w:rsidRDefault="0017151D" w:rsidP="00C01A15"/>
    <w:p w14:paraId="7467C877" w14:textId="4C827F3B" w:rsidR="0017151D" w:rsidRDefault="0017151D" w:rsidP="00C01A15"/>
    <w:p w14:paraId="4557D9F8" w14:textId="5651C946" w:rsidR="0017151D" w:rsidRDefault="0017151D" w:rsidP="00C01A15"/>
    <w:p w14:paraId="1AA35587" w14:textId="0714E062" w:rsidR="0017151D" w:rsidRDefault="0017151D" w:rsidP="00C01A15"/>
    <w:p w14:paraId="46F0B5E4" w14:textId="1B7EBEB4" w:rsidR="0017151D" w:rsidRDefault="0017151D" w:rsidP="00C01A15"/>
    <w:p w14:paraId="6866AED1" w14:textId="464D874E" w:rsidR="0017151D" w:rsidRDefault="0017151D" w:rsidP="00C01A15"/>
    <w:p w14:paraId="274C8D16" w14:textId="3ECD3EFD" w:rsidR="0017151D" w:rsidRDefault="0017151D" w:rsidP="00C01A15"/>
    <w:p w14:paraId="62F63A03" w14:textId="77777777" w:rsidR="0017151D" w:rsidRPr="00C01A15" w:rsidRDefault="0017151D" w:rsidP="00C01A15"/>
    <w:p w14:paraId="4205149A" w14:textId="77777777" w:rsidR="007462CF" w:rsidRDefault="007462CF" w:rsidP="00CD1F84">
      <w:pPr>
        <w:rPr>
          <w:del w:id="2" w:author="daan janssen" w:date="2017-03-16T13:15:00Z"/>
        </w:rPr>
      </w:pPr>
    </w:p>
    <w:p w14:paraId="57F4263F" w14:textId="77777777" w:rsidR="007462CF" w:rsidRDefault="007462CF" w:rsidP="00CD1F84">
      <w:pPr>
        <w:rPr>
          <w:del w:id="3" w:author="daan janssen" w:date="2017-03-16T13:15:00Z"/>
        </w:rPr>
      </w:pPr>
    </w:p>
    <w:p w14:paraId="4C6C119B" w14:textId="77777777" w:rsidR="007462CF" w:rsidRDefault="007462CF" w:rsidP="00CD1F84">
      <w:pPr>
        <w:rPr>
          <w:del w:id="4" w:author="daan janssen" w:date="2017-03-16T13:15:00Z"/>
        </w:rPr>
      </w:pPr>
    </w:p>
    <w:p w14:paraId="68EC5587" w14:textId="77777777" w:rsidR="007462CF" w:rsidRDefault="007462CF" w:rsidP="00CD1F84">
      <w:pPr>
        <w:rPr>
          <w:del w:id="5" w:author="daan janssen" w:date="2017-03-16T13:15:00Z"/>
        </w:rPr>
      </w:pPr>
    </w:p>
    <w:p w14:paraId="4D99FD4D" w14:textId="77777777" w:rsidR="007462CF" w:rsidRDefault="007462CF" w:rsidP="00CD1F84">
      <w:pPr>
        <w:rPr>
          <w:del w:id="6" w:author="daan janssen" w:date="2017-03-16T13:15:00Z"/>
        </w:rPr>
      </w:pPr>
    </w:p>
    <w:p w14:paraId="279743F9" w14:textId="77777777" w:rsidR="007462CF" w:rsidRDefault="007462CF" w:rsidP="00CD1F84">
      <w:pPr>
        <w:rPr>
          <w:del w:id="7" w:author="daan janssen" w:date="2017-03-16T13:15:00Z"/>
        </w:rPr>
      </w:pPr>
    </w:p>
    <w:p w14:paraId="7117687E" w14:textId="77777777" w:rsidR="007462CF" w:rsidRDefault="007462CF" w:rsidP="00CD1F84">
      <w:pPr>
        <w:rPr>
          <w:del w:id="8" w:author="daan janssen" w:date="2017-03-16T13:15:00Z"/>
        </w:rPr>
      </w:pPr>
    </w:p>
    <w:p w14:paraId="2A109D17" w14:textId="77777777" w:rsidR="007462CF" w:rsidRDefault="007462CF" w:rsidP="00CD1F84">
      <w:pPr>
        <w:rPr>
          <w:del w:id="9" w:author="daan janssen" w:date="2017-03-16T13:15:00Z"/>
        </w:rPr>
      </w:pPr>
    </w:p>
    <w:p w14:paraId="5A6743CF" w14:textId="77777777" w:rsidR="007462CF" w:rsidRDefault="007462CF" w:rsidP="00CD1F84">
      <w:pPr>
        <w:rPr>
          <w:del w:id="10" w:author="daan janssen" w:date="2017-03-16T13:15:00Z"/>
        </w:rPr>
      </w:pPr>
    </w:p>
    <w:p w14:paraId="46A14ED7" w14:textId="77777777" w:rsidR="007462CF" w:rsidRDefault="007462CF" w:rsidP="00CD1F84">
      <w:pPr>
        <w:rPr>
          <w:del w:id="11" w:author="daan janssen" w:date="2017-03-16T13:15:00Z"/>
        </w:rPr>
      </w:pPr>
    </w:p>
    <w:p w14:paraId="355A6480" w14:textId="77777777" w:rsidR="007462CF" w:rsidRDefault="007462CF" w:rsidP="00CD1F84">
      <w:pPr>
        <w:rPr>
          <w:del w:id="12" w:author="daan janssen" w:date="2017-03-16T13:15:00Z"/>
        </w:rPr>
      </w:pPr>
    </w:p>
    <w:p w14:paraId="67CE4688" w14:textId="77777777" w:rsidR="007462CF" w:rsidRDefault="007462CF" w:rsidP="00CD1F84">
      <w:pPr>
        <w:rPr>
          <w:del w:id="13" w:author="daan janssen" w:date="2017-03-16T13:15:00Z"/>
        </w:rPr>
      </w:pPr>
    </w:p>
    <w:p w14:paraId="6F74CCE9" w14:textId="77777777" w:rsidR="007462CF" w:rsidRDefault="007462CF" w:rsidP="00CD1F84">
      <w:pPr>
        <w:rPr>
          <w:del w:id="14" w:author="daan janssen" w:date="2017-03-16T13:15:00Z"/>
        </w:rPr>
      </w:pPr>
    </w:p>
    <w:p w14:paraId="6EE5E9FF" w14:textId="77777777" w:rsidR="007462CF" w:rsidRDefault="007462CF" w:rsidP="00CD1F84">
      <w:pPr>
        <w:rPr>
          <w:del w:id="15" w:author="daan janssen" w:date="2017-03-16T13:15:00Z"/>
        </w:rPr>
      </w:pPr>
    </w:p>
    <w:p w14:paraId="054ED673" w14:textId="77777777" w:rsidR="007462CF" w:rsidRDefault="007462CF" w:rsidP="00CD1F84">
      <w:pPr>
        <w:rPr>
          <w:del w:id="16" w:author="daan janssen" w:date="2017-03-16T13:15:00Z"/>
        </w:rPr>
      </w:pPr>
    </w:p>
    <w:p w14:paraId="3C85A22A" w14:textId="77777777" w:rsidR="007462CF" w:rsidRDefault="007462CF" w:rsidP="00CD1F84">
      <w:pPr>
        <w:rPr>
          <w:del w:id="17" w:author="daan janssen" w:date="2017-03-16T13:15:00Z"/>
        </w:rPr>
      </w:pPr>
    </w:p>
    <w:p w14:paraId="6DAAFB6C" w14:textId="77777777" w:rsidR="007462CF" w:rsidRDefault="007462CF" w:rsidP="00CD1F84">
      <w:pPr>
        <w:rPr>
          <w:del w:id="18" w:author="daan janssen" w:date="2017-03-16T13:15:00Z"/>
        </w:rPr>
      </w:pPr>
    </w:p>
    <w:p w14:paraId="537C5A17" w14:textId="77777777" w:rsidR="007462CF" w:rsidRDefault="007462CF" w:rsidP="00CD1F84">
      <w:pPr>
        <w:rPr>
          <w:del w:id="19" w:author="daan janssen" w:date="2017-03-16T13:15:00Z"/>
        </w:rPr>
      </w:pPr>
    </w:p>
    <w:p w14:paraId="2F63D49B" w14:textId="6CF5135B" w:rsidR="005E607E" w:rsidRDefault="005E607E" w:rsidP="004F5761">
      <w:pPr>
        <w:rPr>
          <w:ins w:id="20" w:author="daan janssen" w:date="2017-03-16T13:15:00Z"/>
        </w:rPr>
      </w:pPr>
    </w:p>
    <w:p w14:paraId="7E5147C5" w14:textId="49AF8779" w:rsidR="00C01A15" w:rsidRDefault="004F5761" w:rsidP="00C01A15">
      <w:pPr>
        <w:pStyle w:val="Kop1"/>
      </w:pPr>
      <w:bookmarkStart w:id="21" w:name="_Toc476813005"/>
      <w:bookmarkStart w:id="22" w:name="_Toc485740881"/>
      <w:r>
        <w:t>Architectuur</w:t>
      </w:r>
      <w:bookmarkEnd w:id="21"/>
      <w:bookmarkEnd w:id="22"/>
    </w:p>
    <w:p w14:paraId="6E592B57" w14:textId="450776A3" w:rsidR="0017151D" w:rsidRDefault="0017151D" w:rsidP="0017151D">
      <w:pPr>
        <w:rPr>
          <w:noProof/>
        </w:rPr>
      </w:pPr>
      <w:r>
        <w:rPr>
          <w:noProof/>
        </w:rPr>
        <w:drawing>
          <wp:anchor distT="0" distB="0" distL="114300" distR="114300" simplePos="0" relativeHeight="251663360" behindDoc="0" locked="0" layoutInCell="1" allowOverlap="1" wp14:anchorId="1DEDCE2F" wp14:editId="677BD18E">
            <wp:simplePos x="0" y="0"/>
            <wp:positionH relativeFrom="column">
              <wp:posOffset>1871980</wp:posOffset>
            </wp:positionH>
            <wp:positionV relativeFrom="paragraph">
              <wp:posOffset>74930</wp:posOffset>
            </wp:positionV>
            <wp:extent cx="1628775" cy="3028950"/>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ur(1).png"/>
                    <pic:cNvPicPr/>
                  </pic:nvPicPr>
                  <pic:blipFill>
                    <a:blip r:embed="rId7">
                      <a:extLst>
                        <a:ext uri="{28A0092B-C50C-407E-A947-70E740481C1C}">
                          <a14:useLocalDpi xmlns:a14="http://schemas.microsoft.com/office/drawing/2010/main" val="0"/>
                        </a:ext>
                      </a:extLst>
                    </a:blip>
                    <a:stretch>
                      <a:fillRect/>
                    </a:stretch>
                  </pic:blipFill>
                  <pic:spPr>
                    <a:xfrm>
                      <a:off x="0" y="0"/>
                      <a:ext cx="1628775" cy="3028950"/>
                    </a:xfrm>
                    <a:prstGeom prst="rect">
                      <a:avLst/>
                    </a:prstGeom>
                  </pic:spPr>
                </pic:pic>
              </a:graphicData>
            </a:graphic>
          </wp:anchor>
        </w:drawing>
      </w:r>
    </w:p>
    <w:p w14:paraId="5B0A095D" w14:textId="20E71DFF" w:rsidR="0017151D" w:rsidRDefault="0017151D" w:rsidP="0017151D">
      <w:pPr>
        <w:rPr>
          <w:noProof/>
        </w:rPr>
      </w:pPr>
    </w:p>
    <w:p w14:paraId="0A91C6E7" w14:textId="25BB4813" w:rsidR="0017151D" w:rsidRDefault="0017151D" w:rsidP="0017151D">
      <w:pPr>
        <w:rPr>
          <w:noProof/>
        </w:rPr>
      </w:pPr>
    </w:p>
    <w:p w14:paraId="24E9AEE7" w14:textId="77777777" w:rsidR="0017151D" w:rsidRDefault="0017151D" w:rsidP="0017151D">
      <w:pPr>
        <w:rPr>
          <w:noProof/>
        </w:rPr>
      </w:pPr>
    </w:p>
    <w:p w14:paraId="6DED1721" w14:textId="4A5F11CC" w:rsidR="0017151D" w:rsidRDefault="0017151D" w:rsidP="0017151D"/>
    <w:p w14:paraId="3C3A9CFF" w14:textId="25826004" w:rsidR="0017151D" w:rsidRDefault="0017151D" w:rsidP="0017151D"/>
    <w:p w14:paraId="15AA35EC" w14:textId="3DE3689D" w:rsidR="0017151D" w:rsidRDefault="0017151D" w:rsidP="0017151D"/>
    <w:p w14:paraId="58312C9F" w14:textId="7189A494" w:rsidR="0017151D" w:rsidRDefault="0017151D" w:rsidP="0017151D"/>
    <w:p w14:paraId="487BB348" w14:textId="4C99B230" w:rsidR="0017151D" w:rsidRDefault="0017151D" w:rsidP="0017151D"/>
    <w:p w14:paraId="3F55BDE5" w14:textId="77777777" w:rsidR="0017151D" w:rsidRDefault="0017151D" w:rsidP="0017151D"/>
    <w:p w14:paraId="191DAB37" w14:textId="4A25E503" w:rsidR="0017151D" w:rsidRPr="0017151D" w:rsidRDefault="0017151D" w:rsidP="0017151D"/>
    <w:p w14:paraId="425B49C3" w14:textId="47C07756" w:rsidR="00C01A15" w:rsidRDefault="00C01A15" w:rsidP="0017151D">
      <w:pPr>
        <w:pStyle w:val="Kop2"/>
      </w:pPr>
      <w:bookmarkStart w:id="23" w:name="_Toc485740882"/>
      <w:r>
        <w:t>Toelichting</w:t>
      </w:r>
      <w:bookmarkEnd w:id="23"/>
    </w:p>
    <w:p w14:paraId="29CDA46A" w14:textId="5762C797" w:rsidR="00C01A15" w:rsidRDefault="0017151D" w:rsidP="00C01A15">
      <w:r>
        <w:t xml:space="preserve">Hierboven staat een diagram van de architectuur van mijn applicatie. Het is heel basic opgebouwd, je hebt een Database met daarboven een data laag, dit is het DAL in mijn programma en die praat met de database. Boven de data laag zit de business laag, hierin zit alle logica en dit zijn dan ook de </w:t>
      </w:r>
      <w:proofErr w:type="spellStart"/>
      <w:r>
        <w:t>models</w:t>
      </w:r>
      <w:proofErr w:type="spellEnd"/>
      <w:r>
        <w:t xml:space="preserve"> in mijn programma. Tot slot heb je de presentatie laag, dit is wat de gebruiker ziet en dit zijn dan ook de </w:t>
      </w:r>
      <w:proofErr w:type="spellStart"/>
      <w:r>
        <w:t>forms</w:t>
      </w:r>
      <w:proofErr w:type="spellEnd"/>
      <w:r>
        <w:t xml:space="preserve"> in mijn applicatie</w:t>
      </w:r>
    </w:p>
    <w:p w14:paraId="038FDE0D" w14:textId="4146454E" w:rsidR="0017151D" w:rsidRDefault="0017151D" w:rsidP="00C01A15"/>
    <w:p w14:paraId="3FDD9E19" w14:textId="3973A363" w:rsidR="0017151D" w:rsidRDefault="0017151D" w:rsidP="00C01A15"/>
    <w:p w14:paraId="244FE8D4" w14:textId="28A3DB05" w:rsidR="0017151D" w:rsidRDefault="0017151D" w:rsidP="00C01A15"/>
    <w:p w14:paraId="311605AA" w14:textId="79A0F830" w:rsidR="0017151D" w:rsidRDefault="0017151D" w:rsidP="00C01A15"/>
    <w:p w14:paraId="2F5E3689" w14:textId="4C5EEB3A" w:rsidR="0017151D" w:rsidRDefault="0017151D" w:rsidP="00C01A15"/>
    <w:p w14:paraId="7072F885" w14:textId="05B4E81A" w:rsidR="0017151D" w:rsidRDefault="0017151D" w:rsidP="00C01A15"/>
    <w:p w14:paraId="0838E293" w14:textId="0958CC91" w:rsidR="0017151D" w:rsidRDefault="0017151D" w:rsidP="00C01A15"/>
    <w:p w14:paraId="2EAC7BC4" w14:textId="2A14E4AC" w:rsidR="0017151D" w:rsidRDefault="0017151D" w:rsidP="00C01A15"/>
    <w:p w14:paraId="7E95657C" w14:textId="44633F6E" w:rsidR="0017151D" w:rsidRDefault="0017151D" w:rsidP="00C01A15"/>
    <w:p w14:paraId="2E8542B1" w14:textId="495C5113" w:rsidR="0017151D" w:rsidRDefault="0017151D" w:rsidP="00C01A15"/>
    <w:p w14:paraId="759F1865" w14:textId="77777777" w:rsidR="0017151D" w:rsidRPr="00C01A15" w:rsidRDefault="0017151D" w:rsidP="00C01A15"/>
    <w:p w14:paraId="5F405EF0" w14:textId="4EF0AEB1" w:rsidR="004F5761" w:rsidRDefault="004F5761" w:rsidP="004F5761">
      <w:pPr>
        <w:pStyle w:val="Kop1"/>
      </w:pPr>
      <w:bookmarkStart w:id="24" w:name="_Toc476813006"/>
      <w:bookmarkStart w:id="25" w:name="_Toc485740883"/>
      <w:r>
        <w:t>Database-Ontwerp</w:t>
      </w:r>
      <w:bookmarkEnd w:id="24"/>
      <w:bookmarkEnd w:id="25"/>
    </w:p>
    <w:p w14:paraId="2D993C65" w14:textId="0D351F13" w:rsidR="007A4A9F" w:rsidRDefault="00E54684" w:rsidP="004F5761">
      <w:bookmarkStart w:id="26" w:name="_GoBack"/>
      <w:r>
        <w:rPr>
          <w:noProof/>
        </w:rPr>
        <w:drawing>
          <wp:inline distT="0" distB="0" distL="0" distR="0" wp14:anchorId="49F5D945" wp14:editId="08049079">
            <wp:extent cx="5760720" cy="61823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6182360"/>
                    </a:xfrm>
                    <a:prstGeom prst="rect">
                      <a:avLst/>
                    </a:prstGeom>
                  </pic:spPr>
                </pic:pic>
              </a:graphicData>
            </a:graphic>
          </wp:inline>
        </w:drawing>
      </w:r>
      <w:bookmarkEnd w:id="26"/>
    </w:p>
    <w:p w14:paraId="5BB7FCEF" w14:textId="2E910175" w:rsidR="00893922" w:rsidRDefault="007A4A9F" w:rsidP="007A4A9F">
      <w:pPr>
        <w:pStyle w:val="Kop2"/>
        <w:rPr>
          <w:del w:id="27" w:author="daan janssen" w:date="2017-03-16T13:15:00Z"/>
        </w:rPr>
      </w:pPr>
      <w:bookmarkStart w:id="28" w:name="_Toc485740884"/>
      <w:r>
        <w:t>Toelichting</w:t>
      </w:r>
      <w:bookmarkEnd w:id="28"/>
      <w:del w:id="29" w:author="daan janssen" w:date="2017-03-16T13:15:00Z">
        <w:r w:rsidR="00893922">
          <w:rPr>
            <w:caps w:val="0"/>
            <w:noProof/>
            <w:lang w:val="en-US"/>
          </w:rPr>
          <w:drawing>
            <wp:inline distT="0" distB="0" distL="0" distR="0" wp14:anchorId="09E44584" wp14:editId="154B8397">
              <wp:extent cx="4582794" cy="6581774"/>
              <wp:effectExtent l="0" t="0" r="8255" b="9525"/>
              <wp:docPr id="1300005702" name="picture" descr="C:\Users\Ovul\AppData\Local\Microsoft\Windows\INetCache\Content.Word\DBO proftaa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82794" cy="6581774"/>
                      </a:xfrm>
                      <a:prstGeom prst="rect">
                        <a:avLst/>
                      </a:prstGeom>
                    </pic:spPr>
                  </pic:pic>
                </a:graphicData>
              </a:graphic>
            </wp:inline>
          </w:drawing>
        </w:r>
      </w:del>
    </w:p>
    <w:p w14:paraId="3C6F517D" w14:textId="77777777" w:rsidR="00893922" w:rsidRDefault="00893922" w:rsidP="007A4A9F">
      <w:pPr>
        <w:pStyle w:val="Kop2"/>
        <w:rPr>
          <w:del w:id="30" w:author="daan janssen" w:date="2017-03-16T13:15:00Z"/>
        </w:rPr>
      </w:pPr>
      <w:del w:id="31" w:author="daan janssen" w:date="2017-03-16T13:15:00Z">
        <w:r>
          <w:br w:type="page"/>
        </w:r>
      </w:del>
    </w:p>
    <w:p w14:paraId="1595FB22" w14:textId="77777777" w:rsidR="004F5761" w:rsidRDefault="004F5761" w:rsidP="007A4A9F">
      <w:pPr>
        <w:pStyle w:val="Kop2"/>
        <w:rPr>
          <w:del w:id="32" w:author="daan janssen" w:date="2017-03-16T13:15:00Z"/>
        </w:rPr>
      </w:pPr>
    </w:p>
    <w:p w14:paraId="688BE1E6" w14:textId="6557ED77" w:rsidR="004F5761" w:rsidRDefault="004F5761" w:rsidP="007A4A9F">
      <w:pPr>
        <w:pStyle w:val="Kop2"/>
      </w:pPr>
      <w:bookmarkStart w:id="33" w:name="_Toc476813007"/>
      <w:del w:id="34" w:author="daan janssen" w:date="2017-03-16T13:15:00Z">
        <w:r>
          <w:delText>KLassendiagram</w:delText>
        </w:r>
      </w:del>
      <w:bookmarkEnd w:id="33"/>
    </w:p>
    <w:p w14:paraId="793DE178" w14:textId="52C71C30" w:rsidR="00053F9A" w:rsidRDefault="007A4A9F" w:rsidP="004F5761">
      <w:r>
        <w:t xml:space="preserve">Dit is mijn databaseontwerp zoals ik het heb gerealiseerd. Zoals je ziet zijn de 6 entiteiten van het EER-Model te vinden en zijn er 2 koppeltabellen bijgekomen. Deze 2 zijn Coalitiepartij en Verkiezingspartij, in deze 2 tabellen wordt bijgehouden welke partij meedoet aan welke verkiezing of </w:t>
      </w:r>
      <w:r>
        <w:lastRenderedPageBreak/>
        <w:t>coalitie. Verder lijkt dit nog gewoon op het EER-Model maar dan in de notaties van het DBO en met datatypen erbij.</w:t>
      </w:r>
    </w:p>
    <w:p w14:paraId="3B9132EE" w14:textId="176D9C3B" w:rsidR="009B4D1B" w:rsidRDefault="009B4D1B" w:rsidP="004F5761"/>
    <w:p w14:paraId="630F3569" w14:textId="77777777" w:rsidR="009B4D1B" w:rsidRDefault="009B4D1B" w:rsidP="004F5761">
      <w:pPr>
        <w:rPr>
          <w:ins w:id="35" w:author="daan janssen" w:date="2017-03-16T13:15:00Z"/>
        </w:rPr>
      </w:pPr>
    </w:p>
    <w:p w14:paraId="596623E6" w14:textId="2E644DB3" w:rsidR="004F5761" w:rsidRDefault="005E607E" w:rsidP="004F5761">
      <w:pPr>
        <w:pStyle w:val="Kop1"/>
        <w:rPr>
          <w:ins w:id="36" w:author="daan janssen" w:date="2017-03-16T13:15:00Z"/>
        </w:rPr>
      </w:pPr>
      <w:bookmarkStart w:id="37" w:name="_Toc485740885"/>
      <w:ins w:id="38" w:author="daan janssen" w:date="2017-03-16T13:15:00Z">
        <w:r>
          <w:t>Kl</w:t>
        </w:r>
        <w:r w:rsidR="004F5761">
          <w:t>assendiagram</w:t>
        </w:r>
        <w:bookmarkEnd w:id="37"/>
      </w:ins>
    </w:p>
    <w:p w14:paraId="1C818862" w14:textId="1468130F" w:rsidR="0068689A" w:rsidRDefault="009B4D1B" w:rsidP="004F5761">
      <w:r>
        <w:rPr>
          <w:noProof/>
        </w:rPr>
        <w:drawing>
          <wp:inline distT="0" distB="0" distL="0" distR="0" wp14:anchorId="14741219" wp14:editId="4A5AB1E9">
            <wp:extent cx="4772025" cy="5124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png"/>
                    <pic:cNvPicPr/>
                  </pic:nvPicPr>
                  <pic:blipFill>
                    <a:blip r:embed="rId10">
                      <a:extLst>
                        <a:ext uri="{28A0092B-C50C-407E-A947-70E740481C1C}">
                          <a14:useLocalDpi xmlns:a14="http://schemas.microsoft.com/office/drawing/2010/main" val="0"/>
                        </a:ext>
                      </a:extLst>
                    </a:blip>
                    <a:stretch>
                      <a:fillRect/>
                    </a:stretch>
                  </pic:blipFill>
                  <pic:spPr>
                    <a:xfrm>
                      <a:off x="0" y="0"/>
                      <a:ext cx="4772025" cy="5124450"/>
                    </a:xfrm>
                    <a:prstGeom prst="rect">
                      <a:avLst/>
                    </a:prstGeom>
                  </pic:spPr>
                </pic:pic>
              </a:graphicData>
            </a:graphic>
          </wp:inline>
        </w:drawing>
      </w:r>
    </w:p>
    <w:p w14:paraId="77AFF100" w14:textId="2BAE1665" w:rsidR="009B4D1B" w:rsidRDefault="009B4D1B" w:rsidP="009B4D1B">
      <w:pPr>
        <w:pStyle w:val="Kop2"/>
      </w:pPr>
      <w:bookmarkStart w:id="39" w:name="_Toc485740886"/>
      <w:r>
        <w:t>Toelichting</w:t>
      </w:r>
      <w:bookmarkEnd w:id="39"/>
    </w:p>
    <w:p w14:paraId="509DEA6C" w14:textId="632A8FD7" w:rsidR="009B4D1B" w:rsidRPr="009B4D1B" w:rsidRDefault="00A701CF" w:rsidP="009B4D1B">
      <w:r>
        <w:t xml:space="preserve">Dit is het klassendiagram hoe ik het heb geïmplementeerd, wat misschien meteen opvalt is dat alles hier in het Engels in i.p.v. in het Nederlands. Dat heb ik gedaan omdat ik zelf altijd in het Engels programmeer dus leek mij dit makkelijker. Ik heb 5 klassen gemaakt Party, </w:t>
      </w:r>
      <w:proofErr w:type="spellStart"/>
      <w:r>
        <w:t>Politician</w:t>
      </w:r>
      <w:proofErr w:type="spellEnd"/>
      <w:r>
        <w:t xml:space="preserve">, </w:t>
      </w:r>
      <w:proofErr w:type="spellStart"/>
      <w:r>
        <w:t>Election</w:t>
      </w:r>
      <w:proofErr w:type="spellEnd"/>
      <w:r>
        <w:t xml:space="preserve">, </w:t>
      </w:r>
      <w:proofErr w:type="spellStart"/>
      <w:r>
        <w:t>ElectionResult</w:t>
      </w:r>
      <w:proofErr w:type="spellEnd"/>
      <w:r>
        <w:t xml:space="preserve"> en </w:t>
      </w:r>
      <w:proofErr w:type="spellStart"/>
      <w:r>
        <w:t>Coalition</w:t>
      </w:r>
      <w:proofErr w:type="spellEnd"/>
      <w:r>
        <w:t xml:space="preserve">. Deze lijken weer heel erg op de entiteiten van het EER-Model en dat klopt ook, alleen heb ik geen klasse voor de entiteit uitslag. Ik heb gekozen om de uitslag als list in de klasse </w:t>
      </w:r>
      <w:proofErr w:type="spellStart"/>
      <w:r>
        <w:t>Election</w:t>
      </w:r>
      <w:proofErr w:type="spellEnd"/>
      <w:r>
        <w:t xml:space="preserve"> bij te houden.</w:t>
      </w:r>
    </w:p>
    <w:p w14:paraId="22301A84" w14:textId="68FA8FAD" w:rsidR="0F311446" w:rsidRPr="00053F9A" w:rsidRDefault="0F311446" w:rsidP="0F311446">
      <w:pPr>
        <w:rPr>
          <w:caps/>
          <w:color w:val="FFFFFF" w:themeColor="background1"/>
          <w:spacing w:val="15"/>
          <w:szCs w:val="22"/>
        </w:rPr>
      </w:pPr>
    </w:p>
    <w:sectPr w:rsidR="0F311446" w:rsidRPr="00053F9A" w:rsidSect="004F576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606F"/>
    <w:multiLevelType w:val="hybridMultilevel"/>
    <w:tmpl w:val="9AF8B1CE"/>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587A49"/>
    <w:multiLevelType w:val="hybridMultilevel"/>
    <w:tmpl w:val="13727EFE"/>
    <w:lvl w:ilvl="0" w:tplc="F26832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an janssen">
    <w15:presenceInfo w15:providerId="Windows Live" w15:userId="f118b68df8f4d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61"/>
    <w:rsid w:val="00007C1D"/>
    <w:rsid w:val="00051D3C"/>
    <w:rsid w:val="00053F9A"/>
    <w:rsid w:val="000767AB"/>
    <w:rsid w:val="000D2D90"/>
    <w:rsid w:val="00127305"/>
    <w:rsid w:val="001275A8"/>
    <w:rsid w:val="00145678"/>
    <w:rsid w:val="00160CE3"/>
    <w:rsid w:val="0017151D"/>
    <w:rsid w:val="00173D8D"/>
    <w:rsid w:val="001A0789"/>
    <w:rsid w:val="002343F8"/>
    <w:rsid w:val="00264972"/>
    <w:rsid w:val="003077D4"/>
    <w:rsid w:val="003711E2"/>
    <w:rsid w:val="00373DE0"/>
    <w:rsid w:val="003C64BD"/>
    <w:rsid w:val="003E6DD3"/>
    <w:rsid w:val="00410635"/>
    <w:rsid w:val="00410B75"/>
    <w:rsid w:val="004803A1"/>
    <w:rsid w:val="004C3BE7"/>
    <w:rsid w:val="004F5761"/>
    <w:rsid w:val="004F6347"/>
    <w:rsid w:val="00523141"/>
    <w:rsid w:val="0057024D"/>
    <w:rsid w:val="0059333D"/>
    <w:rsid w:val="005B5F9D"/>
    <w:rsid w:val="005E607E"/>
    <w:rsid w:val="00614E48"/>
    <w:rsid w:val="00633DA9"/>
    <w:rsid w:val="00666D80"/>
    <w:rsid w:val="0068689A"/>
    <w:rsid w:val="006A2328"/>
    <w:rsid w:val="006E4B02"/>
    <w:rsid w:val="006F751B"/>
    <w:rsid w:val="00716B1E"/>
    <w:rsid w:val="007462CF"/>
    <w:rsid w:val="00783D75"/>
    <w:rsid w:val="007A4A9F"/>
    <w:rsid w:val="007E70F3"/>
    <w:rsid w:val="007F5911"/>
    <w:rsid w:val="0081629F"/>
    <w:rsid w:val="008927CF"/>
    <w:rsid w:val="00893922"/>
    <w:rsid w:val="008C2808"/>
    <w:rsid w:val="00975560"/>
    <w:rsid w:val="00996D3F"/>
    <w:rsid w:val="009A77D1"/>
    <w:rsid w:val="009B4D1B"/>
    <w:rsid w:val="009B7469"/>
    <w:rsid w:val="00A538F9"/>
    <w:rsid w:val="00A64EF4"/>
    <w:rsid w:val="00A6764F"/>
    <w:rsid w:val="00A701CF"/>
    <w:rsid w:val="00A87429"/>
    <w:rsid w:val="00AA762D"/>
    <w:rsid w:val="00AB185D"/>
    <w:rsid w:val="00B302E5"/>
    <w:rsid w:val="00BB1A7B"/>
    <w:rsid w:val="00C01A15"/>
    <w:rsid w:val="00C07661"/>
    <w:rsid w:val="00C5101F"/>
    <w:rsid w:val="00C526B6"/>
    <w:rsid w:val="00C63CDD"/>
    <w:rsid w:val="00C73971"/>
    <w:rsid w:val="00CC32DC"/>
    <w:rsid w:val="00CD1F84"/>
    <w:rsid w:val="00DB547D"/>
    <w:rsid w:val="00DC7855"/>
    <w:rsid w:val="00DF03FE"/>
    <w:rsid w:val="00DF1C9D"/>
    <w:rsid w:val="00E00C39"/>
    <w:rsid w:val="00E10C9B"/>
    <w:rsid w:val="00E31310"/>
    <w:rsid w:val="00E4412F"/>
    <w:rsid w:val="00E54684"/>
    <w:rsid w:val="00E667AB"/>
    <w:rsid w:val="00E87967"/>
    <w:rsid w:val="00EC61E1"/>
    <w:rsid w:val="00EE6F5B"/>
    <w:rsid w:val="00F35710"/>
    <w:rsid w:val="00F5206B"/>
    <w:rsid w:val="00FB21B1"/>
    <w:rsid w:val="00FF4E39"/>
    <w:rsid w:val="0F311446"/>
    <w:rsid w:val="27088EB8"/>
    <w:rsid w:val="5028C6CA"/>
    <w:rsid w:val="5294E8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4679"/>
  <w15:chartTrackingRefBased/>
  <w15:docId w15:val="{8738EB3B-904A-41D8-841E-A38AC478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Standaard">
    <w:name w:val="Normal"/>
    <w:qFormat/>
    <w:rsid w:val="00CD1F84"/>
    <w:rPr>
      <w:sz w:val="22"/>
    </w:rPr>
  </w:style>
  <w:style w:type="paragraph" w:styleId="Kop1">
    <w:name w:val="heading 1"/>
    <w:basedOn w:val="Standaard"/>
    <w:next w:val="Standaard"/>
    <w:link w:val="Kop1Char"/>
    <w:uiPriority w:val="9"/>
    <w:qFormat/>
    <w:rsid w:val="004F576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Kop2">
    <w:name w:val="heading 2"/>
    <w:basedOn w:val="Standaard"/>
    <w:next w:val="Standaard"/>
    <w:link w:val="Kop2Char"/>
    <w:uiPriority w:val="9"/>
    <w:unhideWhenUsed/>
    <w:qFormat/>
    <w:rsid w:val="004F576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F5761"/>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4F5761"/>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4F5761"/>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4F5761"/>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4F5761"/>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4F576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F576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5761"/>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4F5761"/>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4F5761"/>
    <w:rPr>
      <w:caps/>
      <w:color w:val="1F3763" w:themeColor="accent1" w:themeShade="7F"/>
      <w:spacing w:val="15"/>
    </w:rPr>
  </w:style>
  <w:style w:type="character" w:customStyle="1" w:styleId="Kop4Char">
    <w:name w:val="Kop 4 Char"/>
    <w:basedOn w:val="Standaardalinea-lettertype"/>
    <w:link w:val="Kop4"/>
    <w:uiPriority w:val="9"/>
    <w:semiHidden/>
    <w:rsid w:val="004F5761"/>
    <w:rPr>
      <w:caps/>
      <w:color w:val="2F5496" w:themeColor="accent1" w:themeShade="BF"/>
      <w:spacing w:val="10"/>
    </w:rPr>
  </w:style>
  <w:style w:type="character" w:customStyle="1" w:styleId="Kop5Char">
    <w:name w:val="Kop 5 Char"/>
    <w:basedOn w:val="Standaardalinea-lettertype"/>
    <w:link w:val="Kop5"/>
    <w:uiPriority w:val="9"/>
    <w:semiHidden/>
    <w:rsid w:val="004F5761"/>
    <w:rPr>
      <w:caps/>
      <w:color w:val="2F5496" w:themeColor="accent1" w:themeShade="BF"/>
      <w:spacing w:val="10"/>
    </w:rPr>
  </w:style>
  <w:style w:type="character" w:customStyle="1" w:styleId="Kop6Char">
    <w:name w:val="Kop 6 Char"/>
    <w:basedOn w:val="Standaardalinea-lettertype"/>
    <w:link w:val="Kop6"/>
    <w:uiPriority w:val="9"/>
    <w:semiHidden/>
    <w:rsid w:val="004F5761"/>
    <w:rPr>
      <w:caps/>
      <w:color w:val="2F5496" w:themeColor="accent1" w:themeShade="BF"/>
      <w:spacing w:val="10"/>
    </w:rPr>
  </w:style>
  <w:style w:type="character" w:customStyle="1" w:styleId="Kop7Char">
    <w:name w:val="Kop 7 Char"/>
    <w:basedOn w:val="Standaardalinea-lettertype"/>
    <w:link w:val="Kop7"/>
    <w:uiPriority w:val="9"/>
    <w:semiHidden/>
    <w:rsid w:val="004F5761"/>
    <w:rPr>
      <w:caps/>
      <w:color w:val="2F5496" w:themeColor="accent1" w:themeShade="BF"/>
      <w:spacing w:val="10"/>
    </w:rPr>
  </w:style>
  <w:style w:type="character" w:customStyle="1" w:styleId="Kop8Char">
    <w:name w:val="Kop 8 Char"/>
    <w:basedOn w:val="Standaardalinea-lettertype"/>
    <w:link w:val="Kop8"/>
    <w:uiPriority w:val="9"/>
    <w:semiHidden/>
    <w:rsid w:val="004F5761"/>
    <w:rPr>
      <w:caps/>
      <w:spacing w:val="10"/>
      <w:sz w:val="18"/>
      <w:szCs w:val="18"/>
    </w:rPr>
  </w:style>
  <w:style w:type="character" w:customStyle="1" w:styleId="Kop9Char">
    <w:name w:val="Kop 9 Char"/>
    <w:basedOn w:val="Standaardalinea-lettertype"/>
    <w:link w:val="Kop9"/>
    <w:uiPriority w:val="9"/>
    <w:semiHidden/>
    <w:rsid w:val="004F5761"/>
    <w:rPr>
      <w:i/>
      <w:iCs/>
      <w:caps/>
      <w:spacing w:val="10"/>
      <w:sz w:val="18"/>
      <w:szCs w:val="18"/>
    </w:rPr>
  </w:style>
  <w:style w:type="paragraph" w:styleId="Bijschrift">
    <w:name w:val="caption"/>
    <w:basedOn w:val="Standaard"/>
    <w:next w:val="Standaard"/>
    <w:uiPriority w:val="35"/>
    <w:semiHidden/>
    <w:unhideWhenUsed/>
    <w:qFormat/>
    <w:rsid w:val="004F5761"/>
    <w:rPr>
      <w:b/>
      <w:bCs/>
      <w:color w:val="2F5496" w:themeColor="accent1" w:themeShade="BF"/>
      <w:sz w:val="16"/>
      <w:szCs w:val="16"/>
    </w:rPr>
  </w:style>
  <w:style w:type="paragraph" w:styleId="Titel">
    <w:name w:val="Title"/>
    <w:basedOn w:val="Standaard"/>
    <w:next w:val="Standaard"/>
    <w:link w:val="TitelChar"/>
    <w:uiPriority w:val="10"/>
    <w:qFormat/>
    <w:rsid w:val="004F576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4F5761"/>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4F576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F5761"/>
    <w:rPr>
      <w:caps/>
      <w:color w:val="595959" w:themeColor="text1" w:themeTint="A6"/>
      <w:spacing w:val="10"/>
      <w:sz w:val="21"/>
      <w:szCs w:val="21"/>
    </w:rPr>
  </w:style>
  <w:style w:type="character" w:styleId="Zwaar">
    <w:name w:val="Strong"/>
    <w:uiPriority w:val="22"/>
    <w:qFormat/>
    <w:rsid w:val="004F5761"/>
    <w:rPr>
      <w:b/>
      <w:bCs/>
    </w:rPr>
  </w:style>
  <w:style w:type="character" w:styleId="Nadruk">
    <w:name w:val="Emphasis"/>
    <w:uiPriority w:val="20"/>
    <w:qFormat/>
    <w:rsid w:val="004F5761"/>
    <w:rPr>
      <w:caps/>
      <w:color w:val="1F3763" w:themeColor="accent1" w:themeShade="7F"/>
      <w:spacing w:val="5"/>
    </w:rPr>
  </w:style>
  <w:style w:type="paragraph" w:styleId="Geenafstand">
    <w:name w:val="No Spacing"/>
    <w:link w:val="GeenafstandChar"/>
    <w:uiPriority w:val="1"/>
    <w:qFormat/>
    <w:rsid w:val="004F5761"/>
    <w:pPr>
      <w:spacing w:after="0" w:line="240" w:lineRule="auto"/>
    </w:pPr>
  </w:style>
  <w:style w:type="paragraph" w:styleId="Citaat">
    <w:name w:val="Quote"/>
    <w:basedOn w:val="Standaard"/>
    <w:next w:val="Standaard"/>
    <w:link w:val="CitaatChar"/>
    <w:uiPriority w:val="29"/>
    <w:qFormat/>
    <w:rsid w:val="004F5761"/>
    <w:rPr>
      <w:i/>
      <w:iCs/>
      <w:sz w:val="24"/>
      <w:szCs w:val="24"/>
    </w:rPr>
  </w:style>
  <w:style w:type="character" w:customStyle="1" w:styleId="CitaatChar">
    <w:name w:val="Citaat Char"/>
    <w:basedOn w:val="Standaardalinea-lettertype"/>
    <w:link w:val="Citaat"/>
    <w:uiPriority w:val="29"/>
    <w:rsid w:val="004F5761"/>
    <w:rPr>
      <w:i/>
      <w:iCs/>
      <w:sz w:val="24"/>
      <w:szCs w:val="24"/>
    </w:rPr>
  </w:style>
  <w:style w:type="paragraph" w:styleId="Duidelijkcitaat">
    <w:name w:val="Intense Quote"/>
    <w:basedOn w:val="Standaard"/>
    <w:next w:val="Standaard"/>
    <w:link w:val="DuidelijkcitaatChar"/>
    <w:uiPriority w:val="30"/>
    <w:qFormat/>
    <w:rsid w:val="004F5761"/>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4F5761"/>
    <w:rPr>
      <w:color w:val="4472C4" w:themeColor="accent1"/>
      <w:sz w:val="24"/>
      <w:szCs w:val="24"/>
    </w:rPr>
  </w:style>
  <w:style w:type="character" w:styleId="Subtielebenadrukking">
    <w:name w:val="Subtle Emphasis"/>
    <w:uiPriority w:val="19"/>
    <w:qFormat/>
    <w:rsid w:val="004F5761"/>
    <w:rPr>
      <w:i/>
      <w:iCs/>
      <w:color w:val="1F3763" w:themeColor="accent1" w:themeShade="7F"/>
    </w:rPr>
  </w:style>
  <w:style w:type="character" w:styleId="Intensievebenadrukking">
    <w:name w:val="Intense Emphasis"/>
    <w:uiPriority w:val="21"/>
    <w:qFormat/>
    <w:rsid w:val="004F5761"/>
    <w:rPr>
      <w:b/>
      <w:bCs/>
      <w:caps/>
      <w:color w:val="1F3763" w:themeColor="accent1" w:themeShade="7F"/>
      <w:spacing w:val="10"/>
    </w:rPr>
  </w:style>
  <w:style w:type="character" w:styleId="Subtieleverwijzing">
    <w:name w:val="Subtle Reference"/>
    <w:uiPriority w:val="31"/>
    <w:qFormat/>
    <w:rsid w:val="004F5761"/>
    <w:rPr>
      <w:b/>
      <w:bCs/>
      <w:color w:val="4472C4" w:themeColor="accent1"/>
    </w:rPr>
  </w:style>
  <w:style w:type="character" w:styleId="Intensieveverwijzing">
    <w:name w:val="Intense Reference"/>
    <w:uiPriority w:val="32"/>
    <w:qFormat/>
    <w:rsid w:val="004F5761"/>
    <w:rPr>
      <w:b/>
      <w:bCs/>
      <w:i/>
      <w:iCs/>
      <w:caps/>
      <w:color w:val="4472C4" w:themeColor="accent1"/>
    </w:rPr>
  </w:style>
  <w:style w:type="character" w:styleId="Titelvanboek">
    <w:name w:val="Book Title"/>
    <w:uiPriority w:val="33"/>
    <w:qFormat/>
    <w:rsid w:val="004F5761"/>
    <w:rPr>
      <w:b/>
      <w:bCs/>
      <w:i/>
      <w:iCs/>
      <w:spacing w:val="0"/>
    </w:rPr>
  </w:style>
  <w:style w:type="paragraph" w:styleId="Kopvaninhoudsopgave">
    <w:name w:val="TOC Heading"/>
    <w:basedOn w:val="Kop1"/>
    <w:next w:val="Standaard"/>
    <w:uiPriority w:val="39"/>
    <w:unhideWhenUsed/>
    <w:qFormat/>
    <w:rsid w:val="004F5761"/>
    <w:pPr>
      <w:outlineLvl w:val="9"/>
    </w:pPr>
  </w:style>
  <w:style w:type="character" w:customStyle="1" w:styleId="GeenafstandChar">
    <w:name w:val="Geen afstand Char"/>
    <w:basedOn w:val="Standaardalinea-lettertype"/>
    <w:link w:val="Geenafstand"/>
    <w:uiPriority w:val="1"/>
    <w:rsid w:val="004F5761"/>
  </w:style>
  <w:style w:type="table" w:styleId="Tabelraster">
    <w:name w:val="Table Grid"/>
    <w:basedOn w:val="Standaardtabel"/>
    <w:uiPriority w:val="39"/>
    <w:rsid w:val="004F5761"/>
    <w:pPr>
      <w:spacing w:before="0"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4F5761"/>
    <w:pPr>
      <w:spacing w:after="100"/>
    </w:pPr>
  </w:style>
  <w:style w:type="character" w:styleId="Hyperlink">
    <w:name w:val="Hyperlink"/>
    <w:basedOn w:val="Standaardalinea-lettertype"/>
    <w:uiPriority w:val="99"/>
    <w:unhideWhenUsed/>
    <w:rsid w:val="004F5761"/>
    <w:rPr>
      <w:color w:val="0563C1" w:themeColor="hyperlink"/>
      <w:u w:val="single"/>
    </w:rPr>
  </w:style>
  <w:style w:type="paragraph" w:styleId="Lijstalinea">
    <w:name w:val="List Paragraph"/>
    <w:basedOn w:val="Standaard"/>
    <w:uiPriority w:val="34"/>
    <w:qFormat/>
    <w:rsid w:val="00AA762D"/>
    <w:pPr>
      <w:ind w:left="720"/>
      <w:contextualSpacing/>
    </w:pPr>
  </w:style>
  <w:style w:type="paragraph" w:styleId="Ballontekst">
    <w:name w:val="Balloon Text"/>
    <w:basedOn w:val="Standaard"/>
    <w:link w:val="BallontekstChar"/>
    <w:uiPriority w:val="99"/>
    <w:semiHidden/>
    <w:unhideWhenUsed/>
    <w:rsid w:val="00007C1D"/>
    <w:pPr>
      <w:spacing w:before="0"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07C1D"/>
    <w:rPr>
      <w:rFonts w:ascii="Times New Roman" w:hAnsi="Times New Roman" w:cs="Times New Roman"/>
      <w:sz w:val="18"/>
      <w:szCs w:val="18"/>
    </w:rPr>
  </w:style>
  <w:style w:type="paragraph" w:styleId="Inhopg2">
    <w:name w:val="toc 2"/>
    <w:basedOn w:val="Standaard"/>
    <w:next w:val="Standaard"/>
    <w:autoRedefine/>
    <w:uiPriority w:val="39"/>
    <w:unhideWhenUsed/>
    <w:rsid w:val="007A4A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4AF7D-1C87-4286-823A-2183FF0D5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362</Words>
  <Characters>1995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PT-Participation</vt:lpstr>
    </vt:vector>
  </TitlesOfParts>
  <Company>Groep C – S23</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PT-Participation</dc:title>
  <dc:subject/>
  <dc:creator>Daan Janssen</dc:creator>
  <cp:keywords/>
  <dc:description/>
  <cp:lastModifiedBy>daan janssen</cp:lastModifiedBy>
  <cp:revision>7</cp:revision>
  <dcterms:created xsi:type="dcterms:W3CDTF">2017-06-13T08:18:00Z</dcterms:created>
  <dcterms:modified xsi:type="dcterms:W3CDTF">2017-06-21T05:55:00Z</dcterms:modified>
</cp:coreProperties>
</file>